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wmf" ContentType="image/x-wmf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rPr/>
      </w:pPr>
      <w:ins w:id="0" w:author="" w:date="0-00-00T00:00:00Z">
        <w:r>
          <w:rPr>
            <w:rFonts w:ascii="Times New Roman" w:hAnsi="Times New Roman"/>
            <w:b/>
            <w:color w:val="0000FF"/>
            <w:kern w:val="2"/>
            <w:sz w:val="40"/>
          </w:rPr>
          <w:t xml:space="preserve">                                </w:t>
        </w:r>
      </w:ins>
      <w:ins w:id="1" w:author="" w:date="0-00-00T00:00:00Z">
        <w:r>
          <w:rPr>
            <w:rFonts w:ascii="Times New Roman Cyr" w:hAnsi="Times New Roman Cyr"/>
            <w:b/>
            <w:color w:val="000000"/>
            <w:kern w:val="2"/>
            <w:sz w:val="40"/>
            <w:lang w:val="uk-UA"/>
          </w:rPr>
          <w:t>Лабораторна</w:t>
        </w:r>
      </w:ins>
      <w:ins w:id="2" w:author="" w:date="0-00-00T00:00:00Z">
        <w:r>
          <w:rPr>
            <w:rFonts w:ascii="Times New Roman" w:hAnsi="Times New Roman"/>
            <w:b/>
            <w:color w:val="000000"/>
            <w:kern w:val="2"/>
            <w:sz w:val="40"/>
            <w:lang w:val="en-US"/>
          </w:rPr>
          <w:t xml:space="preserve"> </w:t>
        </w:r>
      </w:ins>
      <w:ins w:id="3" w:author="" w:date="0-00-00T00:00:00Z">
        <w:r>
          <w:rPr>
            <w:rFonts w:ascii="Times New Roman Cyr" w:hAnsi="Times New Roman Cyr"/>
            <w:b/>
            <w:color w:val="000000"/>
            <w:kern w:val="2"/>
            <w:sz w:val="40"/>
            <w:lang w:val="uk-UA"/>
          </w:rPr>
          <w:t>робота</w:t>
        </w:r>
      </w:ins>
      <w:ins w:id="4" w:author="" w:date="0-00-00T00:00:00Z">
        <w:r>
          <w:rPr>
            <w:rFonts w:ascii="Times New Roman" w:hAnsi="Times New Roman"/>
            <w:b/>
            <w:color w:val="000000"/>
            <w:kern w:val="2"/>
            <w:sz w:val="40"/>
            <w:lang w:val="en-US"/>
          </w:rPr>
          <w:t xml:space="preserve">  </w:t>
        </w:r>
      </w:ins>
      <w:ins w:id="5" w:author="" w:date="0-00-00T00:00:00Z">
        <w:r>
          <w:rPr>
            <w:rFonts w:ascii="Segoe UI Symbol" w:hAnsi="Segoe UI Symbol"/>
            <w:b/>
            <w:color w:val="000000"/>
            <w:kern w:val="2"/>
            <w:sz w:val="40"/>
            <w:lang w:val="uk-UA"/>
          </w:rPr>
          <w:t>№</w:t>
        </w:r>
      </w:ins>
      <w:ins w:id="6" w:author="" w:date="0-00-00T00:00:00Z">
        <w:r>
          <w:rPr>
            <w:rFonts w:ascii="Times New Roman" w:hAnsi="Times New Roman"/>
            <w:b/>
            <w:color w:val="000000"/>
            <w:kern w:val="2"/>
            <w:sz w:val="40"/>
            <w:lang w:val="en-US"/>
          </w:rPr>
          <w:t xml:space="preserve"> 4</w:t>
        </w:r>
      </w:ins>
    </w:p>
    <w:p>
      <w:pPr>
        <w:pStyle w:val="Normal"/>
        <w:widowControl w:val="false"/>
        <w:spacing w:lineRule="auto" w:line="276" w:before="0" w:after="200"/>
        <w:jc w:val="center"/>
        <w:rPr>
          <w:lang w:val="uk-UA"/>
        </w:rPr>
      </w:pPr>
      <w:ins w:id="7" w:author="" w:date="0-00-00T00:00:00Z">
        <w:r>
          <w:rPr>
            <w:rFonts w:ascii="Times New Roman Cyr" w:hAnsi="Times New Roman Cyr"/>
            <w:b/>
            <w:color w:val="000000"/>
            <w:kern w:val="2"/>
            <w:sz w:val="40"/>
            <w:lang w:val="uk-UA"/>
          </w:rPr>
          <w:t>Варіант 10</w:t>
        </w:r>
      </w:ins>
    </w:p>
    <w:p>
      <w:pPr>
        <w:pStyle w:val="Normal"/>
        <w:widowControl w:val="false"/>
        <w:spacing w:before="0" w:after="200"/>
        <w:rPr>
          <w:rFonts w:ascii="Times New Roman" w:hAnsi="Times New Roman"/>
          <w:b/>
          <w:b/>
          <w:color w:val="000000"/>
          <w:kern w:val="2"/>
          <w:sz w:val="40"/>
          <w:lang w:val="en-US"/>
        </w:rPr>
      </w:pPr>
      <w:r>
        <w:rPr/>
        <w:drawing>
          <wp:inline distT="0" distB="0" distL="0" distR="0">
            <wp:extent cx="1552575" cy="285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Times New Roman" w:hAnsi="Times New Roman"/>
          <w:b/>
          <w:b/>
          <w:color w:val="000000"/>
          <w:kern w:val="2"/>
          <w:sz w:val="40"/>
          <w:lang w:val="en-US"/>
        </w:rPr>
      </w:pPr>
      <w:r>
        <w:rPr/>
        <w:drawing>
          <wp:inline distT="0" distB="0" distL="0" distR="0">
            <wp:extent cx="7458075" cy="530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lang w:val="en-US"/>
        </w:rPr>
      </w:pPr>
      <w:ins w:id="8" w:author="" w:date="0-00-00T00:00:00Z">
        <w:r>
          <w:rPr>
            <w:b w:val="false"/>
            <w:color w:val="auto"/>
            <w:kern w:val="2"/>
            <w:sz w:val="24"/>
            <w:lang w:val="en-US"/>
          </w:rPr>
          <w:t xml:space="preserve">  </w:t>
        </w:r>
      </w:ins>
      <w:r>
        <w:rPr/>
        <w:drawing>
          <wp:inline distT="0" distB="0" distL="0" distR="0">
            <wp:extent cx="2943225" cy="28765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9" w:author="" w:date="0-00-00T00:00:00Z">
        <w:r>
          <w:rPr>
            <w:b w:val="false"/>
            <w:color w:val="0000FF"/>
            <w:kern w:val="2"/>
            <w:sz w:val="24"/>
            <w:lang w:val="en-US"/>
          </w:rPr>
          <w:t xml:space="preserve">    </w:t>
        </w:r>
      </w:ins>
    </w:p>
    <w:p>
      <w:pPr>
        <w:pStyle w:val="Normal"/>
        <w:widowControl w:val="false"/>
        <w:spacing w:before="0" w:after="200"/>
        <w:rPr>
          <w:lang w:val="en-US"/>
        </w:rPr>
      </w:pPr>
      <w:ins w:id="10" w:author="" w:date="0-00-00T00:00:00Z">
        <w:r>
          <w:rPr>
            <w:b w:val="false"/>
            <w:color w:val="0000FF"/>
            <w:kern w:val="2"/>
            <w:sz w:val="24"/>
            <w:lang w:val="en-US"/>
          </w:rPr>
          <w:t xml:space="preserve"> </w:t>
        </w:r>
      </w:ins>
      <w:r>
        <w:rPr/>
        <w:drawing>
          <wp:inline distT="0" distB="0" distL="0" distR="0">
            <wp:extent cx="1685925" cy="3333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7469505" cy="5899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200"/>
        <w:rPr>
          <w:rFonts w:ascii="Calibri" w:hAnsi="Calibri"/>
          <w:b w:val="false"/>
          <w:b w:val="false"/>
          <w:color w:val="auto"/>
          <w:kern w:val="0"/>
          <w:sz w:val="22"/>
          <w:lang w:val="en"/>
        </w:rPr>
      </w:pPr>
      <w:r>
        <w:rPr/>
        <w:drawing>
          <wp:inline distT="0" distB="0" distL="0" distR="0">
            <wp:extent cx="2352675" cy="20193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>
          <w:rFonts w:ascii="Calibri" w:hAnsi="Calibri"/>
          <w:b w:val="false"/>
          <w:color w:val="auto"/>
          <w:kern w:val="2"/>
          <w:sz w:val="22"/>
          <w:lang w:val="en-US"/>
        </w:rPr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1685925" cy="3333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7501890" cy="6127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89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3190875" cy="38862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4848225" cy="4476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7048500" cy="20193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/>
        <w:drawing>
          <wp:inline distT="0" distB="0" distL="0" distR="0">
            <wp:extent cx="3190875" cy="18764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>
          <w:rFonts w:ascii="Calibri" w:hAnsi="Calibri"/>
          <w:b w:val="false"/>
          <w:color w:val="auto"/>
          <w:kern w:val="2"/>
          <w:sz w:val="22"/>
          <w:lang w:val="en-US"/>
        </w:rPr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>
          <w:rFonts w:ascii="Calibri" w:hAnsi="Calibri"/>
          <w:b w:val="false"/>
          <w:color w:val="auto"/>
          <w:kern w:val="2"/>
          <w:sz w:val="22"/>
          <w:lang w:val="en-US"/>
        </w:rPr>
      </w:r>
    </w:p>
    <w:p>
      <w:pPr>
        <w:pStyle w:val="Normal"/>
        <w:widowControl w:val="false"/>
        <w:spacing w:before="0" w:after="200"/>
        <w:rPr>
          <w:rFonts w:ascii="Calibri" w:hAnsi="Calibri"/>
          <w:b w:val="false"/>
          <w:b w:val="false"/>
          <w:color w:val="auto"/>
          <w:kern w:val="2"/>
          <w:sz w:val="22"/>
          <w:lang w:val="en-US"/>
        </w:rPr>
      </w:pPr>
      <w:r>
        <w:rPr>
          <w:rFonts w:ascii="Calibri" w:hAnsi="Calibri"/>
          <w:b w:val="false"/>
          <w:color w:val="auto"/>
          <w:kern w:val="2"/>
          <w:sz w:val="22"/>
          <w:lang w:val="en-US"/>
        </w:rPr>
      </w:r>
    </w:p>
    <w:p>
      <w:pPr>
        <w:pStyle w:val="Normal"/>
        <w:widowControl w:val="false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 Cyr">
    <w:charset w:val="00"/>
    <w:family w:val="roman"/>
    <w:pitch w:val="variable"/>
  </w:font>
  <w:font w:name="Segoe UI Symbo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wmf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